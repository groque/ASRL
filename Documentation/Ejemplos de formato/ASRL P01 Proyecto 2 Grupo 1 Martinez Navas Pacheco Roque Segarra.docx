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133C3" w:rsidR="00EC4A63" w:rsidRDefault="00EC4A63" w14:paraId="322D32B7" w14:textId="42FF76AF">
      <w:pPr>
        <w:rPr>
          <w:lang w:val="es-ES"/>
        </w:rPr>
      </w:pPr>
      <w:r w:rsidRPr="001133C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3F262" wp14:editId="1471D27D">
                <wp:simplePos x="0" y="0"/>
                <wp:positionH relativeFrom="margin">
                  <wp:posOffset>28575</wp:posOffset>
                </wp:positionH>
                <wp:positionV relativeFrom="margin">
                  <wp:posOffset>3006459</wp:posOffset>
                </wp:positionV>
                <wp:extent cx="5876925" cy="1069340"/>
                <wp:effectExtent l="0" t="0" r="9525" b="1397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D411B" w:rsidR="00EC4A63" w:rsidP="00EC4A63" w:rsidRDefault="00D85450" w14:paraId="4EF27BAA" w14:textId="654BD4B2">
                            <w:pPr>
                              <w:pStyle w:val="NoSpacing"/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olor w:val="262626" w:themeColor="text1" w:themeTint="D9"/>
                                <w:sz w:val="60"/>
                                <w:szCs w:val="60"/>
                                <w:lang w:val="es-EC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  <w:lang w:val="es-EC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4A63"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56"/>
                                    <w:lang w:val="es-EC"/>
                                  </w:rPr>
                                  <w:t>Conexión remota a servidores</w:t>
                                </w:r>
                              </w:sdtContent>
                            </w:sdt>
                          </w:p>
                          <w:p w:rsidRPr="00DD411B" w:rsidR="00EC4A63" w:rsidP="00EC4A63" w:rsidRDefault="00D85450" w14:paraId="477F0931" w14:textId="3F8110BC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C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C"/>
                                </w:rPr>
                                <w:alias w:val="Subtitl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24D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C"/>
                                  </w:rPr>
                                  <w:t>Administración de Servicios de Red Bajo Linux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2D3F262">
                <v:stroke joinstyle="miter"/>
                <v:path gradientshapeok="t" o:connecttype="rect"/>
              </v:shapetype>
              <v:shape id="Text Box 62" style="position:absolute;margin-left:2.25pt;margin-top:236.75pt;width:462.75pt;height:84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">
                <v:textbox style="mso-fit-shape-to-text:t" inset="0,0,0,0">
                  <w:txbxContent>
                    <w:p w:rsidRPr="00DD411B" w:rsidR="00EC4A63" w:rsidP="00EC4A63" w:rsidRDefault="00D85450" w14:paraId="4EF27BAA" w14:textId="654BD4B2">
                      <w:pPr>
                        <w:pStyle w:val="NoSpacing"/>
                        <w:rPr>
                          <w:rFonts w:asciiTheme="majorHAnsi" w:hAnsiTheme="majorHAnsi" w:eastAsiaTheme="majorEastAsia" w:cstheme="majorBidi"/>
                          <w:b/>
                          <w:bCs/>
                          <w:color w:val="262626" w:themeColor="text1" w:themeTint="D9"/>
                          <w:sz w:val="60"/>
                          <w:szCs w:val="60"/>
                          <w:lang w:val="es-EC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bCs/>
                            <w:color w:val="262626" w:themeColor="text1" w:themeTint="D9"/>
                            <w:sz w:val="56"/>
                            <w:szCs w:val="56"/>
                            <w:lang w:val="es-EC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4A63"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56"/>
                              <w:lang w:val="es-EC"/>
                            </w:rPr>
                            <w:t>Conexión remota a servidores</w:t>
                          </w:r>
                        </w:sdtContent>
                      </w:sdt>
                    </w:p>
                    <w:p w:rsidRPr="00DD411B" w:rsidR="00EC4A63" w:rsidP="00EC4A63" w:rsidRDefault="00D85450" w14:paraId="477F0931" w14:textId="3F8110B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es-EC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:lang w:val="es-EC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724DF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C"/>
                            </w:rPr>
                            <w:t>Administración de Servicios de Red Bajo Linux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133C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FD8CAFA" wp14:editId="48E229A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657600" cy="365760"/>
                <wp:effectExtent l="0" t="0" r="762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D476C" w:rsidR="00EC4A63" w:rsidP="00EC4A63" w:rsidRDefault="00EC4A63" w14:paraId="79EC6628" w14:textId="61B9E4FE">
                            <w:pPr>
                              <w:pStyle w:val="NoSpacing"/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D476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Profesora: </w:t>
                            </w:r>
                            <w:r w:rsidRPr="00DD476C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Msig. Adriana</w:t>
                            </w:r>
                            <w:r w:rsidR="007B3F8F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 E.</w:t>
                            </w:r>
                            <w:r w:rsidRPr="00DD476C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 Collaguazo Jaramillo</w:t>
                            </w:r>
                          </w:p>
                          <w:p w:rsidRPr="00DD476C" w:rsidR="00EC4A63" w:rsidP="00EC4A63" w:rsidRDefault="00EC4A63" w14:paraId="7D17FE1E" w14:textId="2602A2E1">
                            <w:pPr>
                              <w:pStyle w:val="NoSpacing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D476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Grupo #</w:t>
                            </w:r>
                            <w:r w:rsidR="00C20803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1</w:t>
                            </w:r>
                          </w:p>
                          <w:p w:rsidR="00EC4A63" w:rsidP="00AE23DA" w:rsidRDefault="00EC4A63" w14:paraId="7BBEAFE0" w14:textId="4FAC41CA">
                            <w:pPr>
                              <w:pStyle w:val="NoSpacing"/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D476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Elaborado por:</w:t>
                            </w:r>
                          </w:p>
                          <w:p w:rsidR="00EC4A63" w:rsidP="00EC4A63" w:rsidRDefault="00C940F1" w14:paraId="5D6E239A" w14:textId="1E64C5E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Anel I.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Martinez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Chavez</w:t>
                            </w:r>
                            <w:proofErr w:type="spellEnd"/>
                          </w:p>
                          <w:p w:rsidR="007B3F8F" w:rsidP="00EC4A63" w:rsidRDefault="007B3F8F" w14:paraId="22C7F02A" w14:textId="4581B4C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Cesar A. Navas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Cuzme</w:t>
                            </w:r>
                            <w:proofErr w:type="spellEnd"/>
                          </w:p>
                          <w:p w:rsidRPr="00ED3B50" w:rsidR="007B3F8F" w:rsidP="00EC4A63" w:rsidRDefault="007B3F8F" w14:paraId="1C017776" w14:textId="01E0A78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Steeven D. Pacheco Bajaña</w:t>
                            </w:r>
                          </w:p>
                          <w:p w:rsidR="00EC4A63" w:rsidP="00EC4A63" w:rsidRDefault="00EC4A63" w14:paraId="6558B544" w14:textId="2287F78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ED3B50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Gabriel Roque Carriel</w:t>
                            </w:r>
                          </w:p>
                          <w:p w:rsidRPr="00ED3B50" w:rsidR="007B3F8F" w:rsidP="00EC4A63" w:rsidRDefault="006A1264" w14:paraId="5530D2B0" w14:textId="0A0E447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Marlon A. Segarra Zambrano</w:t>
                            </w:r>
                          </w:p>
                          <w:p w:rsidRPr="00DD476C" w:rsidR="00EC4A63" w:rsidP="00EC4A63" w:rsidRDefault="00EC4A63" w14:paraId="172EE83E" w14:textId="1B0877B3">
                            <w:pPr>
                              <w:pStyle w:val="NoSpacing"/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D476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Fecha de inicio:</w:t>
                            </w:r>
                            <w:r w:rsidRPr="00DD476C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1</w:t>
                            </w:r>
                            <w:r w:rsidR="006A1264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8</w:t>
                            </w:r>
                            <w:r w:rsidRPr="00DD476C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 de 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>julio</w:t>
                            </w:r>
                            <w:r w:rsidRPr="00DD476C"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 del 2019</w:t>
                            </w:r>
                          </w:p>
                          <w:p w:rsidRPr="00DD476C" w:rsidR="00EC4A63" w:rsidP="00EC4A63" w:rsidRDefault="00EC4A63" w14:paraId="7D9053A2" w14:textId="2EE4C686">
                            <w:pPr>
                              <w:pStyle w:val="NoSpacing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D476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EC"/>
                              </w:rPr>
                              <w:t xml:space="preserve">Fecha de fin: </w:t>
                            </w:r>
                            <w:r w:rsidRPr="00AE23DA" w:rsidR="006A1264">
                              <w:rPr>
                                <w:color w:val="404040" w:themeColor="text1" w:themeTint="BF"/>
                                <w:sz w:val="28"/>
                                <w:szCs w:val="28"/>
                                <w:highlight w:val="yellow"/>
                                <w:lang w:val="es-EC"/>
                              </w:rPr>
                              <w:t>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style="position:absolute;margin-left:0;margin-top:0;width:4in;height:28.8pt;z-index:251658242;visibility:visible;mso-wrap-style:square;mso-width-percent:45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450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X2cg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" w14:anchorId="0FD8CAFA">
                <v:textbox style="mso-fit-shape-to-text:t" inset="0,0,0,0">
                  <w:txbxContent>
                    <w:p w:rsidRPr="00DD476C" w:rsidR="00EC4A63" w:rsidP="00EC4A63" w:rsidRDefault="00EC4A63" w14:paraId="79EC6628" w14:textId="61B9E4FE">
                      <w:pPr>
                        <w:pStyle w:val="NoSpacing"/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 w:rsidRPr="00DD476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Profesora: </w:t>
                      </w:r>
                      <w:r w:rsidRPr="00DD476C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Msig. Adriana</w:t>
                      </w:r>
                      <w:r w:rsidR="007B3F8F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 E.</w:t>
                      </w:r>
                      <w:r w:rsidRPr="00DD476C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 Collaguazo Jaramillo</w:t>
                      </w:r>
                    </w:p>
                    <w:p w:rsidRPr="00DD476C" w:rsidR="00EC4A63" w:rsidP="00EC4A63" w:rsidRDefault="00EC4A63" w14:paraId="7D17FE1E" w14:textId="2602A2E1">
                      <w:pPr>
                        <w:pStyle w:val="NoSpacing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 w:rsidRPr="00DD476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Grupo #</w:t>
                      </w:r>
                      <w:r w:rsidR="00C20803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1</w:t>
                      </w:r>
                    </w:p>
                    <w:p w:rsidR="00EC4A63" w:rsidP="00AE23DA" w:rsidRDefault="00EC4A63" w14:paraId="7BBEAFE0" w14:textId="4FAC41CA">
                      <w:pPr>
                        <w:pStyle w:val="NoSpacing"/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 w:rsidRPr="00DD476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Elaborado por:</w:t>
                      </w:r>
                    </w:p>
                    <w:p w:rsidR="00EC4A63" w:rsidP="00EC4A63" w:rsidRDefault="00C940F1" w14:paraId="5D6E239A" w14:textId="1E64C5E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Anel I.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Martinez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Chavez</w:t>
                      </w:r>
                      <w:proofErr w:type="spellEnd"/>
                    </w:p>
                    <w:p w:rsidR="007B3F8F" w:rsidP="00EC4A63" w:rsidRDefault="007B3F8F" w14:paraId="22C7F02A" w14:textId="4581B4C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Cesar A. Navas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Cuzme</w:t>
                      </w:r>
                      <w:proofErr w:type="spellEnd"/>
                    </w:p>
                    <w:p w:rsidRPr="00ED3B50" w:rsidR="007B3F8F" w:rsidP="00EC4A63" w:rsidRDefault="007B3F8F" w14:paraId="1C017776" w14:textId="01E0A78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Steeven D. Pacheco Bajaña</w:t>
                      </w:r>
                    </w:p>
                    <w:p w:rsidR="00EC4A63" w:rsidP="00EC4A63" w:rsidRDefault="00EC4A63" w14:paraId="6558B544" w14:textId="2287F78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 w:rsidRPr="00ED3B50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Gabriel Roque Carriel</w:t>
                      </w:r>
                    </w:p>
                    <w:p w:rsidRPr="00ED3B50" w:rsidR="007B3F8F" w:rsidP="00EC4A63" w:rsidRDefault="006A1264" w14:paraId="5530D2B0" w14:textId="0A0E447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Marlon A. Segarra Zambrano</w:t>
                      </w:r>
                    </w:p>
                    <w:p w:rsidRPr="00DD476C" w:rsidR="00EC4A63" w:rsidP="00EC4A63" w:rsidRDefault="00EC4A63" w14:paraId="172EE83E" w14:textId="1B0877B3">
                      <w:pPr>
                        <w:pStyle w:val="NoSpacing"/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 w:rsidRPr="00DD476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Fecha de inicio:</w:t>
                      </w:r>
                      <w:r w:rsidRPr="00DD476C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1</w:t>
                      </w:r>
                      <w:r w:rsidR="006A1264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8</w:t>
                      </w:r>
                      <w:r w:rsidRPr="00DD476C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 de </w:t>
                      </w:r>
                      <w:r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>julio</w:t>
                      </w:r>
                      <w:r w:rsidRPr="00DD476C">
                        <w:rPr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 del 2019</w:t>
                      </w:r>
                    </w:p>
                    <w:p w:rsidRPr="00DD476C" w:rsidR="00EC4A63" w:rsidP="00EC4A63" w:rsidRDefault="00EC4A63" w14:paraId="7D9053A2" w14:textId="2EE4C686">
                      <w:pPr>
                        <w:pStyle w:val="NoSpacing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</w:pPr>
                      <w:r w:rsidRPr="00DD476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EC"/>
                        </w:rPr>
                        <w:t xml:space="preserve">Fecha de fin: </w:t>
                      </w:r>
                      <w:r w:rsidRPr="00AE23DA" w:rsidR="006A1264">
                        <w:rPr>
                          <w:color w:val="404040" w:themeColor="text1" w:themeTint="BF"/>
                          <w:sz w:val="28"/>
                          <w:szCs w:val="28"/>
                          <w:highlight w:val="yellow"/>
                          <w:lang w:val="es-EC"/>
                        </w:rPr>
                        <w:t>Pendiente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133C3">
        <w:rPr>
          <w:noProof/>
          <w:lang w:val="es-ES" w:eastAsia="es-EC"/>
        </w:rPr>
        <w:drawing>
          <wp:anchor distT="0" distB="0" distL="114300" distR="114300" simplePos="0" relativeHeight="251658241" behindDoc="0" locked="0" layoutInCell="1" allowOverlap="1" wp14:anchorId="22688FFF" wp14:editId="19CF37D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95750" cy="933450"/>
            <wp:effectExtent l="0" t="0" r="0" b="0"/>
            <wp:wrapSquare wrapText="bothSides"/>
            <wp:docPr id="7" name="Picture 7" descr="https://www.fiec.espol.edu.ec/sites/fiec.espol.edu.ec/files/logofiecnuev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ec.espol.edu.ec/sites/fiec.espol.edu.ec/files/logofiecnuevo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33C3">
        <w:rPr>
          <w:lang w:val="es-ES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s-ES"/>
        </w:rPr>
        <w:id w:val="1369568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1133C3" w:rsidR="007C1D2C" w:rsidRDefault="007C1D2C" w14:paraId="4F949AE2" w14:textId="23DE78E8">
          <w:pPr>
            <w:pStyle w:val="TOCHeading"/>
            <w:rPr>
              <w:lang w:val="es-ES"/>
            </w:rPr>
          </w:pPr>
          <w:r w:rsidRPr="001133C3">
            <w:rPr>
              <w:lang w:val="es-ES"/>
            </w:rPr>
            <w:t>Tabla de contenido</w:t>
          </w:r>
        </w:p>
        <w:p w:rsidR="0014177E" w:rsidRDefault="007C1D2C" w14:paraId="74168BFD" w14:textId="1CFE45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 w:rsidRPr="001133C3">
            <w:rPr>
              <w:lang w:val="es-ES"/>
            </w:rPr>
            <w:fldChar w:fldCharType="begin"/>
          </w:r>
          <w:r w:rsidRPr="001133C3">
            <w:rPr>
              <w:lang w:val="es-ES"/>
            </w:rPr>
            <w:instrText xml:space="preserve"> TOC \o "1-3" \h \z \u </w:instrText>
          </w:r>
          <w:r w:rsidRPr="001133C3">
            <w:rPr>
              <w:lang w:val="es-ES"/>
            </w:rPr>
            <w:fldChar w:fldCharType="separate"/>
          </w:r>
          <w:hyperlink w:history="1" w:anchor="_Toc14446051">
            <w:r w:rsidRPr="003D24D5" w:rsidR="0014177E">
              <w:rPr>
                <w:rStyle w:val="Hyperlink"/>
                <w:noProof/>
                <w:lang w:val="es-ES"/>
              </w:rPr>
              <w:t>Introducción</w:t>
            </w:r>
            <w:r w:rsidR="0014177E">
              <w:rPr>
                <w:noProof/>
                <w:webHidden/>
              </w:rPr>
              <w:tab/>
            </w:r>
            <w:r w:rsidR="0014177E">
              <w:rPr>
                <w:noProof/>
                <w:webHidden/>
              </w:rPr>
              <w:fldChar w:fldCharType="begin"/>
            </w:r>
            <w:r w:rsidR="0014177E">
              <w:rPr>
                <w:noProof/>
                <w:webHidden/>
              </w:rPr>
              <w:instrText xml:space="preserve"> PAGEREF _Toc14446051 \h </w:instrText>
            </w:r>
            <w:r w:rsidR="0014177E">
              <w:rPr>
                <w:noProof/>
                <w:webHidden/>
              </w:rPr>
            </w:r>
            <w:r w:rsidR="0014177E">
              <w:rPr>
                <w:noProof/>
                <w:webHidden/>
              </w:rPr>
              <w:fldChar w:fldCharType="separate"/>
            </w:r>
            <w:r w:rsidR="0014177E">
              <w:rPr>
                <w:noProof/>
                <w:webHidden/>
              </w:rPr>
              <w:t>4</w:t>
            </w:r>
            <w:r w:rsidR="0014177E"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200564EB" w14:textId="11F1C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52">
            <w:r w:rsidRPr="003D24D5">
              <w:rPr>
                <w:rStyle w:val="Hyperlink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09FD5687" w14:textId="2D9C5D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53">
            <w:r w:rsidRPr="003D24D5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56ED33A3" w14:textId="1254AAB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54">
            <w:r w:rsidRPr="003D24D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64E2CFB3" w14:textId="26C201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55">
            <w:r w:rsidRPr="003D24D5">
              <w:rPr>
                <w:rStyle w:val="Hyperlink"/>
                <w:noProof/>
                <w:lang w:val="es-ES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6C46FDE9" w14:textId="5F65A5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56">
            <w:r w:rsidRPr="003D24D5">
              <w:rPr>
                <w:rStyle w:val="Hyperlink"/>
                <w:noProof/>
                <w:lang w:val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7A87C575" w14:textId="2C91210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57">
            <w:r w:rsidRPr="003D24D5">
              <w:rPr>
                <w:rStyle w:val="Hyperlink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45AF1669" w14:textId="1CF84E3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58">
            <w:r w:rsidRPr="003D24D5">
              <w:rPr>
                <w:rStyle w:val="Hyperlink"/>
                <w:noProof/>
              </w:rPr>
              <w:t>Grupo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68FB8C30" w14:textId="1EC7565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59">
            <w:r w:rsidRPr="003D24D5">
              <w:rPr>
                <w:rStyle w:val="Hyperlink"/>
                <w:noProof/>
              </w:rPr>
              <w:t>Unidad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153E09AC" w14:textId="3AC458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60">
            <w:r w:rsidRPr="003D24D5">
              <w:rPr>
                <w:rStyle w:val="Hyperlink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0805C51C" w14:textId="250009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61">
            <w:r w:rsidRPr="003D24D5">
              <w:rPr>
                <w:rStyle w:val="Hyperlink"/>
                <w:noProof/>
              </w:rPr>
              <w:t>Fase 1: Antes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60676A6F" w14:textId="25CEED1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62">
            <w:r w:rsidRPr="003D24D5">
              <w:rPr>
                <w:rStyle w:val="Hyperlink"/>
                <w:noProof/>
              </w:rPr>
              <w:t>Fase 2: Durante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7A6B050E" w14:textId="691FB0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4446063">
            <w:r w:rsidRPr="003D24D5">
              <w:rPr>
                <w:rStyle w:val="Hyperlink"/>
                <w:noProof/>
              </w:rPr>
              <w:t>Fase 3: Después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76ADD707" w14:textId="273D2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64">
            <w:r w:rsidRPr="003D24D5">
              <w:rPr>
                <w:rStyle w:val="Hyperlink"/>
                <w:noProof/>
                <w:lang w:val="es-ES"/>
              </w:rPr>
              <w:t>Propuesta de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061F2BF2" w14:textId="040621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65">
            <w:r w:rsidRPr="003D24D5">
              <w:rPr>
                <w:rStyle w:val="Hyperlink"/>
                <w:noProof/>
                <w:lang w:val="es-ES"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74E594E3" w14:textId="7283C0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66">
            <w:r w:rsidRPr="003D24D5">
              <w:rPr>
                <w:rStyle w:val="Hyperlink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268DCE97" w14:textId="004836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67">
            <w:r w:rsidRPr="003D24D5">
              <w:rPr>
                <w:rStyle w:val="Hyperlink"/>
                <w:noProof/>
                <w:lang w:val="es-ES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293B2FBA" w14:textId="37B926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68">
            <w:r w:rsidRPr="003D24D5">
              <w:rPr>
                <w:rStyle w:val="Hyperlink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7E" w:rsidRDefault="0014177E" w14:paraId="5EA2C73D" w14:textId="145233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history="1" w:anchor="_Toc14446069">
            <w:r w:rsidRPr="003D24D5">
              <w:rPr>
                <w:rStyle w:val="Hyperlink"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1133C3" w:rsidR="007C1D2C" w:rsidRDefault="007C1D2C" w14:paraId="1306C238" w14:textId="71BABC80">
          <w:pPr>
            <w:rPr>
              <w:lang w:val="es-ES"/>
            </w:rPr>
          </w:pPr>
          <w:r w:rsidRPr="001133C3">
            <w:rPr>
              <w:b/>
              <w:bCs/>
              <w:lang w:val="es-ES"/>
            </w:rPr>
            <w:fldChar w:fldCharType="end"/>
          </w:r>
        </w:p>
      </w:sdtContent>
    </w:sdt>
    <w:p w:rsidRPr="001133C3" w:rsidR="008E5727" w:rsidRDefault="008E5727" w14:paraId="2C078E63" w14:textId="445236DE">
      <w:pPr>
        <w:rPr>
          <w:lang w:val="es-ES"/>
        </w:rPr>
      </w:pPr>
      <w:r w:rsidRPr="001133C3">
        <w:rPr>
          <w:lang w:val="es-ES"/>
        </w:rPr>
        <w:br w:type="page"/>
      </w:r>
    </w:p>
    <w:p w:rsidRPr="001133C3" w:rsidR="00DE53B0" w:rsidP="00DE53B0" w:rsidRDefault="00DE53B0" w14:paraId="139B6497" w14:textId="77777777">
      <w:pPr>
        <w:pStyle w:val="Heading1"/>
        <w:rPr>
          <w:lang w:val="es-ES"/>
        </w:rPr>
      </w:pPr>
      <w:bookmarkStart w:name="_Toc14446051" w:id="0"/>
      <w:r w:rsidRPr="001133C3">
        <w:rPr>
          <w:lang w:val="es-ES"/>
        </w:rPr>
        <w:lastRenderedPageBreak/>
        <w:t>Introducción</w:t>
      </w:r>
      <w:bookmarkEnd w:id="0"/>
    </w:p>
    <w:p w:rsidRPr="001133C3" w:rsidR="00DE53B0" w:rsidP="00DE53B0" w:rsidRDefault="00F453CA" w14:paraId="182C83C6" w14:textId="24C2ECC6">
      <w:pPr>
        <w:rPr>
          <w:lang w:val="es-ES"/>
        </w:rPr>
      </w:pPr>
      <w:r w:rsidRPr="001133C3">
        <w:rPr>
          <w:lang w:val="es-ES"/>
        </w:rPr>
        <w:t>ejemplo</w:t>
      </w:r>
    </w:p>
    <w:p w:rsidRPr="001133C3" w:rsidR="003860DB" w:rsidP="003860DB" w:rsidRDefault="003860DB" w14:paraId="32797306" w14:textId="0474C976">
      <w:pPr>
        <w:pStyle w:val="Heading1"/>
        <w:rPr>
          <w:lang w:val="es-ES"/>
        </w:rPr>
      </w:pPr>
      <w:bookmarkStart w:name="_Toc14446052" w:id="1"/>
      <w:r w:rsidRPr="001133C3">
        <w:rPr>
          <w:lang w:val="es-ES"/>
        </w:rPr>
        <w:t>Objetivos</w:t>
      </w:r>
      <w:bookmarkEnd w:id="1"/>
    </w:p>
    <w:p w:rsidRPr="001133C3" w:rsidR="003860DB" w:rsidP="00A45178" w:rsidRDefault="00A45178" w14:paraId="0F616D91" w14:textId="66699318">
      <w:pPr>
        <w:pStyle w:val="Heading2"/>
        <w:rPr>
          <w:lang w:val="es-ES"/>
        </w:rPr>
      </w:pPr>
      <w:bookmarkStart w:name="_Toc14446053" w:id="2"/>
      <w:r w:rsidRPr="001133C3">
        <w:rPr>
          <w:lang w:val="es-ES"/>
        </w:rPr>
        <w:t>Objetivo General</w:t>
      </w:r>
      <w:bookmarkEnd w:id="2"/>
    </w:p>
    <w:p w:rsidRPr="001133C3" w:rsidR="00A45178" w:rsidP="00A45178" w:rsidRDefault="00A45178" w14:paraId="7B3CDCA0" w14:textId="68E8EF51">
      <w:pPr>
        <w:rPr>
          <w:lang w:val="es-ES"/>
        </w:rPr>
      </w:pPr>
    </w:p>
    <w:p w:rsidRPr="001133C3" w:rsidR="00A45178" w:rsidP="00A45178" w:rsidRDefault="00A45178" w14:paraId="4B31E6BE" w14:textId="6FD6ECEC">
      <w:pPr>
        <w:pStyle w:val="Heading2"/>
        <w:rPr>
          <w:lang w:val="es-ES"/>
        </w:rPr>
      </w:pPr>
      <w:bookmarkStart w:name="_Toc14446054" w:id="3"/>
      <w:r w:rsidRPr="001133C3">
        <w:rPr>
          <w:lang w:val="es-ES"/>
        </w:rPr>
        <w:t>Objetivos Específico</w:t>
      </w:r>
      <w:r w:rsidRPr="001133C3" w:rsidR="00B87789">
        <w:rPr>
          <w:lang w:val="es-ES"/>
        </w:rPr>
        <w:t>s</w:t>
      </w:r>
      <w:bookmarkEnd w:id="3"/>
    </w:p>
    <w:p w:rsidRPr="001133C3" w:rsidR="009C79E6" w:rsidP="009C79E6" w:rsidRDefault="009C79E6" w14:paraId="15CB0E3D" w14:textId="77777777">
      <w:pPr>
        <w:pStyle w:val="ListParagraph"/>
        <w:numPr>
          <w:ilvl w:val="0"/>
          <w:numId w:val="2"/>
        </w:numPr>
        <w:rPr>
          <w:lang w:val="es-ES"/>
        </w:rPr>
      </w:pPr>
    </w:p>
    <w:p w:rsidRPr="001133C3" w:rsidR="009C79E6" w:rsidP="009C79E6" w:rsidRDefault="009C79E6" w14:paraId="2A62F9A0" w14:textId="77777777">
      <w:pPr>
        <w:pStyle w:val="ListParagraph"/>
        <w:numPr>
          <w:ilvl w:val="0"/>
          <w:numId w:val="2"/>
        </w:numPr>
        <w:rPr>
          <w:lang w:val="es-ES"/>
        </w:rPr>
      </w:pPr>
    </w:p>
    <w:p w:rsidRPr="001133C3" w:rsidR="00A770D5" w:rsidP="00F453CA" w:rsidRDefault="00A770D5" w14:paraId="234C09E7" w14:textId="320F4345">
      <w:pPr>
        <w:pStyle w:val="ListParagraph"/>
        <w:numPr>
          <w:ilvl w:val="0"/>
          <w:numId w:val="2"/>
        </w:numPr>
        <w:rPr>
          <w:lang w:val="es-ES"/>
        </w:rPr>
      </w:pPr>
    </w:p>
    <w:p w:rsidRPr="001133C3" w:rsidR="00EB7D0F" w:rsidP="00DE53B0" w:rsidRDefault="00EB7D0F" w14:paraId="1FDB8956" w14:textId="77777777" w14:noSpellErr="1">
      <w:pPr>
        <w:pStyle w:val="Heading1"/>
        <w:rPr>
          <w:ins w:author="Steeven David Pacheco Bajana" w:date="2019-08-05T06:09:54.5225664" w:id="800209564"/>
          <w:lang w:val="es-ES"/>
        </w:rPr>
      </w:pPr>
      <w:bookmarkStart w:name="_Toc14446055" w:id="4"/>
      <w:r w:rsidRPr="001133C3">
        <w:rPr>
          <w:lang w:val="es-ES"/>
        </w:rPr>
        <w:t>Marco teórico</w:t>
      </w:r>
      <w:bookmarkEnd w:id="4"/>
    </w:p>
    <w:p w:rsidR="1AC0B829" w:rsidP="68537A13" w:rsidRDefault="1AC0B829" w14:paraId="23875BCC" w14:textId="177BD0D4">
      <w:pPr>
        <w:pStyle w:val="Normal"/>
        <w:rPr>
          <w:ins w:author="Steeven David Pacheco Bajana" w:date="2019-08-05T06:10:24.8648752" w:id="1215990376"/>
          <w:lang w:val="es-ES"/>
          <w:rPrChange w:author="Steeven David Pacheco Bajana" w:date="2019-08-05T06:10:24.8648752" w:id="1750301203">
            <w:rPr/>
          </w:rPrChange>
        </w:rPr>
        <w:pPrChange w:author="Steeven David Pacheco Bajana" w:date="2019-08-05T06:10:24.8648752" w:id="813950439">
          <w:pPr/>
        </w:pPrChange>
      </w:pPr>
      <w:ins w:author="Steeven David Pacheco Bajana" w:date="2019-08-05T06:09:54.5225664" w:id="144057387">
        <w:r w:rsidRPr="1AC0B829" w:rsidR="1AC0B829">
          <w:rPr>
            <w:lang w:val="es-ES"/>
            <w:rPrChange w:author="Steeven David Pacheco Bajana" w:date="2019-08-05T06:09:54.5225664" w:id="1222592378">
              <w:rPr/>
            </w:rPrChange>
          </w:rPr>
          <w:t>GNS3</w:t>
        </w:r>
      </w:ins>
    </w:p>
    <w:p w:rsidR="68537A13" w:rsidP="696659B0" w:rsidRDefault="68537A13" w14:paraId="666EBCFE" w14:textId="447DB4A9">
      <w:pPr>
        <w:pStyle w:val="Normal"/>
        <w:rPr>
          <w:lang w:val="es-ES"/>
          <w:rPrChange w:author="Steeven David Pacheco Bajana" w:date="2019-08-05T07:19:05.9559904" w:id="1490298945">
            <w:rPr/>
          </w:rPrChange>
        </w:rPr>
        <w:pPrChange w:author="Steeven David Pacheco Bajana" w:date="2019-08-05T07:19:05.9559904" w:id="952005937">
          <w:pPr/>
        </w:pPrChange>
      </w:pPr>
      <w:ins w:author="Steeven David Pacheco Bajana" w:date="2019-08-05T06:10:24.8648752" w:id="1154014621">
        <w:r w:rsidRPr="68537A13" w:rsidR="68537A13">
          <w:rPr>
            <w:lang w:val="es-ES"/>
            <w:rPrChange w:author="Steeven David Pacheco Bajana" w:date="2019-08-05T06:10:24.8648752" w:id="997787384">
              <w:rPr/>
            </w:rPrChange>
          </w:rPr>
          <w:t>Topolog</w:t>
        </w:r>
      </w:ins>
      <w:ins w:author="Steeven David Pacheco Bajana" w:date="2019-08-05T07:19:05.9559904" w:id="1850871933">
        <w:r w:rsidRPr="68537A13" w:rsidR="696659B0">
          <w:rPr>
            <w:lang w:val="es-ES"/>
            <w:rPrChange w:author="Steeven David Pacheco Bajana" w:date="2019-08-05T06:10:24.8648752" w:id="390888648">
              <w:rPr/>
            </w:rPrChange>
          </w:rPr>
          <w:t>í</w:t>
        </w:r>
      </w:ins>
      <w:ins w:author="Steeven David Pacheco Bajana" w:date="2019-08-05T06:10:24.8648752" w:id="2009683550">
        <w:r w:rsidRPr="68537A13" w:rsidR="68537A13">
          <w:rPr>
            <w:lang w:val="es-ES"/>
            <w:rPrChange w:author="Steeven David Pacheco Bajana" w:date="2019-08-05T06:10:24.8648752" w:id="480599123">
              <w:rPr/>
            </w:rPrChange>
          </w:rPr>
          <w:t>a</w:t>
        </w:r>
      </w:ins>
      <w:ins w:author="Steeven David Pacheco Bajana" w:date="2019-08-05T06:10:24.8648752" w:id="1554019333">
        <w:r w:rsidRPr="68537A13" w:rsidR="68537A13">
          <w:rPr>
            <w:lang w:val="es-ES"/>
            <w:rPrChange w:author="Steeven David Pacheco Bajana" w:date="2019-08-05T06:10:24.8648752" w:id="858233405">
              <w:rPr/>
            </w:rPrChange>
          </w:rPr>
          <w:t xml:space="preserve"> de red </w:t>
        </w:r>
      </w:ins>
    </w:p>
    <w:p w:rsidR="68537A13" w:rsidP="62DFF761" w:rsidRDefault="68537A13" w14:paraId="6B40DDAC" w14:textId="32856DD5">
      <w:pPr>
        <w:pStyle w:val="Normal"/>
        <w:rPr>
          <w:ins w:author="Steeven David Pacheco Bajana" w:date="2019-08-05T06:10:55.1688792" w:id="788669588"/>
          <w:lang w:val="es-ES"/>
          <w:rPrChange w:author="Steeven David Pacheco Bajana" w:date="2019-08-05T06:10:55.1688792" w:id="1227378059">
            <w:rPr/>
          </w:rPrChange>
        </w:rPr>
        <w:pPrChange w:author="Steeven David Pacheco Bajana" w:date="2019-08-05T06:10:55.1688792" w:id="588469399">
          <w:pPr/>
        </w:pPrChange>
      </w:pPr>
      <w:ins w:author="Steeven David Pacheco Bajana" w:date="2019-08-05T06:10:24.8648752" w:id="643828903">
        <w:r w:rsidRPr="68537A13" w:rsidR="68537A13">
          <w:rPr>
            <w:lang w:val="es-ES"/>
            <w:rPrChange w:author="Steeven David Pacheco Bajana" w:date="2019-08-05T06:10:24.8648752" w:id="1409364317">
              <w:rPr/>
            </w:rPrChange>
          </w:rPr>
          <w:t>B</w:t>
        </w:r>
      </w:ins>
      <w:ins w:author="Steeven David Pacheco Bajana" w:date="2019-08-05T06:10:55.1688792" w:id="1658845025">
        <w:r w:rsidRPr="62DFF761" w:rsidR="62DFF761">
          <w:rPr>
            <w:lang w:val="es-ES"/>
            <w:rPrChange w:author="Steeven David Pacheco Bajana" w:date="2019-08-05T06:10:55.1688792" w:id="1236200558">
              <w:rPr/>
            </w:rPrChange>
          </w:rPr>
          <w:t xml:space="preserve">GP </w:t>
        </w:r>
      </w:ins>
    </w:p>
    <w:p w:rsidR="62DFF761" w:rsidP="62DFF761" w:rsidRDefault="62DFF761" w14:paraId="737121E9" w14:textId="3E3EBC36">
      <w:pPr>
        <w:pStyle w:val="Normal"/>
        <w:rPr>
          <w:lang w:val="es-ES"/>
          <w:rPrChange w:author="Steeven David Pacheco Bajana" w:date="2019-08-05T06:10:55.1688792" w:id="1969040860">
            <w:rPr/>
          </w:rPrChange>
        </w:rPr>
        <w:pPrChange w:author="Steeven David Pacheco Bajana" w:date="2019-08-05T06:10:55.1688792" w:id="1155960155">
          <w:pPr/>
        </w:pPrChange>
      </w:pPr>
    </w:p>
    <w:p w:rsidR="1AC0B829" w:rsidP="1AC0B829" w:rsidRDefault="1AC0B829" w14:paraId="63FDFC43" w14:textId="45831CFC">
      <w:pPr>
        <w:pStyle w:val="Normal"/>
        <w:rPr>
          <w:ins w:author="Steeven David Pacheco Bajana" w:date="2019-08-05T06:09:54.5225664" w:id="2109718708"/>
          <w:lang w:val="es-ES"/>
          <w:rPrChange w:author="Steeven David Pacheco Bajana" w:date="2019-08-05T06:09:54.5225664" w:id="982238239">
            <w:rPr/>
          </w:rPrChange>
        </w:rPr>
        <w:pPrChange w:author="Steeven David Pacheco Bajana" w:date="2019-08-05T06:09:54.5225664" w:id="297188350">
          <w:pPr/>
        </w:pPrChange>
      </w:pPr>
      <w:ins w:author="Steeven David Pacheco Bajana" w:date="2019-08-05T06:09:54.5225664" w:id="1682421493">
        <w:r w:rsidRPr="1AC0B829" w:rsidR="1AC0B829">
          <w:rPr>
            <w:lang w:val="es-ES"/>
            <w:rPrChange w:author="Steeven David Pacheco Bajana" w:date="2019-08-05T06:09:54.5225664" w:id="967400923">
              <w:rPr/>
            </w:rPrChange>
          </w:rPr>
          <w:t>Virtual Box</w:t>
        </w:r>
      </w:ins>
    </w:p>
    <w:p w:rsidR="1AC0B829" w:rsidP="1AC0B829" w:rsidRDefault="1AC0B829" w14:paraId="74E22DA9" w14:textId="48A558C5">
      <w:pPr>
        <w:pStyle w:val="Normal"/>
        <w:rPr>
          <w:lang w:val="es-ES"/>
          <w:rPrChange w:author="Steeven David Pacheco Bajana" w:date="2019-08-05T06:09:54.5225664" w:id="603071417">
            <w:rPr/>
          </w:rPrChange>
        </w:rPr>
        <w:pPrChange w:author="Steeven David Pacheco Bajana" w:date="2019-08-05T06:09:54.5225664" w:id="37300739">
          <w:pPr/>
        </w:pPrChange>
      </w:pPr>
    </w:p>
    <w:p w:rsidRPr="001133C3" w:rsidR="00EB7D0F" w:rsidP="00EB7D0F" w:rsidRDefault="00EB7D0F" w14:paraId="11FE6832" w14:textId="77777777">
      <w:pPr>
        <w:rPr>
          <w:lang w:val="es-ES"/>
        </w:rPr>
      </w:pPr>
      <w:bookmarkStart w:name="_GoBack" w:id="5"/>
      <w:bookmarkEnd w:id="5"/>
    </w:p>
    <w:p w:rsidRPr="001133C3" w:rsidR="00CA682E" w:rsidP="00EB7D0F" w:rsidRDefault="00CA682E" w14:paraId="0A1345EA" w14:textId="599295CC">
      <w:pPr>
        <w:pStyle w:val="Heading1"/>
        <w:rPr>
          <w:lang w:val="es-ES"/>
        </w:rPr>
      </w:pPr>
      <w:bookmarkStart w:name="_Toc14446056" w:id="6"/>
      <w:r w:rsidRPr="001133C3">
        <w:rPr>
          <w:lang w:val="es-ES"/>
        </w:rPr>
        <w:t>Metodología</w:t>
      </w:r>
      <w:bookmarkEnd w:id="6"/>
    </w:p>
    <w:p w:rsidRPr="001133C3" w:rsidR="0041106C" w:rsidP="007C1D2C" w:rsidRDefault="007C1D2C" w14:paraId="67899078" w14:textId="7CE9AB4A">
      <w:pPr>
        <w:pStyle w:val="Heading2"/>
        <w:rPr>
          <w:lang w:val="es-ES"/>
        </w:rPr>
      </w:pPr>
      <w:bookmarkStart w:name="_Toc14446057" w:id="7"/>
      <w:r w:rsidRPr="001133C3">
        <w:rPr>
          <w:lang w:val="es-ES"/>
        </w:rPr>
        <w:t>Estrategia</w:t>
      </w:r>
      <w:bookmarkEnd w:id="7"/>
    </w:p>
    <w:p w:rsidRPr="001133C3" w:rsidR="003C719A" w:rsidP="00F453CA" w:rsidRDefault="003C719A" w14:paraId="2B5D2FDE" w14:textId="77777777">
      <w:pPr>
        <w:rPr>
          <w:lang w:val="es-ES"/>
        </w:rPr>
      </w:pPr>
    </w:p>
    <w:p w:rsidRPr="001133C3" w:rsidR="003C719A" w:rsidP="003C719A" w:rsidRDefault="007C1D2C" w14:paraId="63DE7A44" w14:textId="31022666">
      <w:pPr>
        <w:pStyle w:val="Heading2"/>
        <w:rPr>
          <w:lang w:val="es-ES"/>
        </w:rPr>
      </w:pPr>
      <w:bookmarkStart w:name="_Toc14446058" w:id="8"/>
      <w:r w:rsidRPr="001133C3">
        <w:rPr>
          <w:lang w:val="es-ES"/>
        </w:rPr>
        <w:t>Grupo de estudio</w:t>
      </w:r>
      <w:bookmarkEnd w:id="8"/>
    </w:p>
    <w:p w:rsidRPr="001133C3" w:rsidR="003C719A" w:rsidRDefault="003C719A" w14:paraId="3A87ED39" w14:textId="77777777">
      <w:pPr>
        <w:rPr>
          <w:lang w:val="es-ES"/>
        </w:rPr>
      </w:pPr>
    </w:p>
    <w:p w:rsidRPr="001133C3" w:rsidR="007C1D2C" w:rsidP="003C719A" w:rsidRDefault="007C1D2C" w14:paraId="6F140C64" w14:textId="0BA47934">
      <w:pPr>
        <w:pStyle w:val="Heading2"/>
        <w:rPr>
          <w:lang w:val="es-ES"/>
        </w:rPr>
      </w:pPr>
      <w:bookmarkStart w:name="_Toc14446059" w:id="9"/>
      <w:r w:rsidRPr="001133C3">
        <w:rPr>
          <w:lang w:val="es-ES"/>
        </w:rPr>
        <w:t>Unidad de análisis</w:t>
      </w:r>
      <w:bookmarkEnd w:id="9"/>
    </w:p>
    <w:p w:rsidRPr="001133C3" w:rsidR="003C719A" w:rsidRDefault="003C719A" w14:paraId="3FCA7D08" w14:textId="77777777">
      <w:pPr>
        <w:rPr>
          <w:lang w:val="es-ES"/>
        </w:rPr>
      </w:pPr>
    </w:p>
    <w:p w:rsidRPr="001133C3" w:rsidR="003C719A" w:rsidP="003C719A" w:rsidRDefault="003C719A" w14:paraId="3EFE5DD6" w14:textId="4AEA5161">
      <w:pPr>
        <w:pStyle w:val="Heading2"/>
        <w:rPr>
          <w:lang w:val="es-ES"/>
        </w:rPr>
      </w:pPr>
      <w:bookmarkStart w:name="_Toc14446060" w:id="10"/>
      <w:r w:rsidRPr="001133C3">
        <w:rPr>
          <w:lang w:val="es-ES"/>
        </w:rPr>
        <w:t>Procedimiento</w:t>
      </w:r>
      <w:bookmarkEnd w:id="10"/>
    </w:p>
    <w:p w:rsidRPr="001133C3" w:rsidR="002758BB" w:rsidP="002758BB" w:rsidRDefault="002758BB" w14:paraId="1A40C464" w14:textId="3ED6577E">
      <w:pPr>
        <w:pStyle w:val="Heading3"/>
        <w:rPr>
          <w:lang w:val="es-ES"/>
        </w:rPr>
      </w:pPr>
      <w:bookmarkStart w:name="_Toc14446061" w:id="11"/>
      <w:r w:rsidRPr="001133C3">
        <w:rPr>
          <w:lang w:val="es-ES"/>
        </w:rPr>
        <w:t>Fase 1: Antes de la propuesta</w:t>
      </w:r>
      <w:bookmarkEnd w:id="11"/>
    </w:p>
    <w:p w:rsidRPr="001133C3" w:rsidR="00D93F4E" w:rsidP="00F453CA" w:rsidRDefault="00D93F4E" w14:paraId="3FE73F89" w14:textId="77777777">
      <w:pPr>
        <w:rPr>
          <w:lang w:val="es-ES"/>
        </w:rPr>
      </w:pPr>
    </w:p>
    <w:p w:rsidRPr="001133C3" w:rsidR="002758BB" w:rsidP="002758BB" w:rsidRDefault="002758BB" w14:paraId="78711F17" w14:textId="257D3E8B">
      <w:pPr>
        <w:pStyle w:val="Heading3"/>
        <w:rPr>
          <w:lang w:val="es-ES"/>
        </w:rPr>
      </w:pPr>
      <w:bookmarkStart w:name="_Toc14446062" w:id="12"/>
      <w:r w:rsidRPr="001133C3">
        <w:rPr>
          <w:lang w:val="es-ES"/>
        </w:rPr>
        <w:t>Fase 2: Durante la propuesta</w:t>
      </w:r>
      <w:bookmarkEnd w:id="12"/>
    </w:p>
    <w:p w:rsidRPr="001133C3" w:rsidR="00D93F4E" w:rsidP="00F453CA" w:rsidRDefault="00D93F4E" w14:paraId="50D510D2" w14:textId="77777777">
      <w:pPr>
        <w:rPr>
          <w:lang w:val="es-ES"/>
        </w:rPr>
      </w:pPr>
    </w:p>
    <w:p w:rsidRPr="001133C3" w:rsidR="003C719A" w:rsidP="00D93F4E" w:rsidRDefault="002758BB" w14:paraId="3AA8AB84" w14:textId="18F31638">
      <w:pPr>
        <w:pStyle w:val="Heading3"/>
        <w:rPr>
          <w:lang w:val="es-ES"/>
        </w:rPr>
      </w:pPr>
      <w:bookmarkStart w:name="_Toc14446063" w:id="13"/>
      <w:r w:rsidRPr="001133C3">
        <w:rPr>
          <w:lang w:val="es-ES"/>
        </w:rPr>
        <w:t>Fase 3: Después de la propuesta</w:t>
      </w:r>
      <w:bookmarkEnd w:id="13"/>
    </w:p>
    <w:p w:rsidRPr="001133C3" w:rsidR="00D93F4E" w:rsidP="00F453CA" w:rsidRDefault="00D93F4E" w14:paraId="40A81239" w14:textId="77777777">
      <w:pPr>
        <w:rPr>
          <w:lang w:val="es-ES"/>
        </w:rPr>
      </w:pPr>
    </w:p>
    <w:p w:rsidRPr="001133C3" w:rsidR="0041106C" w:rsidRDefault="0041106C" w14:paraId="2826050C" w14:textId="393C51EC">
      <w:pPr>
        <w:pStyle w:val="Heading1"/>
        <w:rPr>
          <w:lang w:val="es-ES"/>
        </w:rPr>
      </w:pPr>
      <w:bookmarkStart w:name="_Toc14446064" w:id="14"/>
      <w:r w:rsidRPr="001133C3">
        <w:rPr>
          <w:lang w:val="es-ES"/>
        </w:rPr>
        <w:t>Propuesta de prototipo</w:t>
      </w:r>
      <w:bookmarkEnd w:id="14"/>
    </w:p>
    <w:p w:rsidRPr="001133C3" w:rsidR="00CA682E" w:rsidP="00CA682E" w:rsidRDefault="00CA682E" w14:paraId="5C164B76" w14:textId="77777777">
      <w:pPr>
        <w:rPr>
          <w:lang w:val="es-ES"/>
        </w:rPr>
      </w:pPr>
    </w:p>
    <w:p w:rsidRPr="001133C3" w:rsidR="00174687" w:rsidP="00CA682E" w:rsidRDefault="00174687" w14:paraId="4EAF0AF8" w14:textId="742C784F">
      <w:pPr>
        <w:pStyle w:val="Heading1"/>
        <w:rPr>
          <w:lang w:val="es-ES"/>
        </w:rPr>
      </w:pPr>
      <w:bookmarkStart w:name="_Toc14446065" w:id="15"/>
      <w:r w:rsidRPr="001133C3">
        <w:rPr>
          <w:lang w:val="es-ES"/>
        </w:rPr>
        <w:t xml:space="preserve">Análisis de </w:t>
      </w:r>
      <w:r w:rsidR="000D52EA">
        <w:rPr>
          <w:lang w:val="es-ES"/>
        </w:rPr>
        <w:t>r</w:t>
      </w:r>
      <w:r w:rsidRPr="001133C3">
        <w:rPr>
          <w:lang w:val="es-ES"/>
        </w:rPr>
        <w:t>esultados</w:t>
      </w:r>
      <w:bookmarkEnd w:id="15"/>
    </w:p>
    <w:p w:rsidRPr="001133C3" w:rsidR="00174687" w:rsidP="00F453CA" w:rsidRDefault="00174687" w14:paraId="5AA91EF8" w14:textId="77777777">
      <w:pPr>
        <w:rPr>
          <w:lang w:val="es-ES"/>
        </w:rPr>
      </w:pPr>
    </w:p>
    <w:p w:rsidRPr="00CF4E16" w:rsidR="00174687" w:rsidP="00CA682E" w:rsidRDefault="00174687" w14:paraId="76F8AB41" w14:textId="251602F6">
      <w:pPr>
        <w:pStyle w:val="Heading1"/>
        <w:rPr>
          <w:lang w:val="es-ES"/>
        </w:rPr>
      </w:pPr>
      <w:bookmarkStart w:name="_Toc14446066" w:id="16"/>
      <w:proofErr w:type="spellStart"/>
      <w:r w:rsidRPr="00CF4E16">
        <w:rPr>
          <w:lang w:val="es-ES"/>
        </w:rPr>
        <w:t>Conclusiones</w:t>
      </w:r>
      <w:bookmarkEnd w:id="16"/>
      <w:proofErr w:type="spellEnd"/>
    </w:p>
    <w:p w:rsidRPr="00CF4E16" w:rsidR="00174687" w:rsidP="00F453CA" w:rsidRDefault="00174687" w14:paraId="587C5C4D" w14:textId="77777777">
      <w:pPr>
        <w:rPr>
          <w:lang w:val="es-ES"/>
        </w:rPr>
      </w:pPr>
    </w:p>
    <w:p w:rsidRPr="00CF4E16" w:rsidR="00174687" w:rsidP="00CA682E" w:rsidRDefault="00174687" w14:paraId="6A402639" w14:textId="69B2DC44">
      <w:pPr>
        <w:pStyle w:val="Heading1"/>
        <w:rPr>
          <w:lang w:val="es-ES"/>
        </w:rPr>
      </w:pPr>
      <w:bookmarkStart w:name="_Toc14446067" w:id="17"/>
      <w:proofErr w:type="spellStart"/>
      <w:r w:rsidRPr="00CF4E16">
        <w:rPr>
          <w:lang w:val="es-ES"/>
        </w:rPr>
        <w:lastRenderedPageBreak/>
        <w:t>Recomendaciones</w:t>
      </w:r>
      <w:bookmarkEnd w:id="17"/>
      <w:proofErr w:type="spellEnd"/>
    </w:p>
    <w:p w:rsidRPr="00CF4E16" w:rsidR="00AE13B8" w:rsidP="00F453CA" w:rsidRDefault="00AE13B8" w14:paraId="0DB911AB" w14:textId="77777777">
      <w:pPr>
        <w:rPr>
          <w:lang w:val="es-ES"/>
        </w:rPr>
      </w:pPr>
    </w:p>
    <w:bookmarkStart w:name="_Toc14446068" w:displacedByCustomXml="next" w:id="18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s-ES"/>
        </w:rPr>
        <w:id w:val="-1173482001"/>
        <w:docPartObj>
          <w:docPartGallery w:val="Bibliographies"/>
          <w:docPartUnique/>
        </w:docPartObj>
      </w:sdtPr>
      <w:sdtEndPr/>
      <w:sdtContent>
        <w:p w:rsidRPr="00CF4E16" w:rsidR="00DE53B0" w:rsidRDefault="00DE53B0" w14:paraId="2B726FA4" w14:textId="7388AAA7">
          <w:pPr>
            <w:pStyle w:val="Heading1"/>
            <w:rPr>
              <w:lang w:val="es-ES"/>
            </w:rPr>
          </w:pPr>
          <w:proofErr w:type="spellStart"/>
          <w:r w:rsidRPr="00CF4E16">
            <w:rPr>
              <w:lang w:val="es-ES"/>
            </w:rPr>
            <w:t>Referencias</w:t>
          </w:r>
          <w:bookmarkEnd w:id="18"/>
          <w:proofErr w:type="spellEnd"/>
        </w:p>
        <w:sdt>
          <w:sdtPr>
            <w:rPr>
              <w:lang w:val="es-ES"/>
            </w:rPr>
            <w:id w:val="-573587230"/>
            <w:bibliography/>
          </w:sdtPr>
          <w:sdtEndPr/>
          <w:sdtContent>
            <w:p w:rsidRPr="001960FA" w:rsidR="00DE53B0" w:rsidRDefault="00DE53B0" w14:paraId="6031A7C4" w14:textId="008C7AD6">
              <w:r w:rsidRPr="001133C3">
                <w:rPr>
                  <w:lang w:val="es-ES"/>
                </w:rPr>
                <w:fldChar w:fldCharType="begin"/>
              </w:r>
              <w:r w:rsidRPr="001960FA">
                <w:instrText>BIBLIOGRAPHY</w:instrText>
              </w:r>
              <w:r w:rsidRPr="001133C3">
                <w:rPr>
                  <w:lang w:val="es-ES"/>
                </w:rPr>
                <w:fldChar w:fldCharType="separate"/>
              </w:r>
              <w:r w:rsidR="000537F6">
                <w:rPr>
                  <w:b/>
                  <w:bCs/>
                  <w:noProof/>
                </w:rPr>
                <w:t>There are no sources in the current document.</w:t>
              </w:r>
              <w:r w:rsidRPr="001133C3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</w:sdtContent>
    </w:sdt>
    <w:p w:rsidRPr="001960FA" w:rsidR="00790DF5" w:rsidRDefault="00790DF5" w14:paraId="5C33AA24" w14:textId="12BC2A2C">
      <w:r w:rsidRPr="001960FA">
        <w:br w:type="page"/>
      </w:r>
    </w:p>
    <w:p w:rsidRPr="001133C3" w:rsidR="001F36BB" w:rsidP="00790DF5" w:rsidRDefault="00FC6803" w14:paraId="57AA90D5" w14:textId="520E5260">
      <w:pPr>
        <w:pStyle w:val="Heading1"/>
        <w:rPr>
          <w:lang w:val="es-ES"/>
        </w:rPr>
      </w:pPr>
      <w:bookmarkStart w:name="_Toc14446069" w:id="19"/>
      <w:r>
        <w:rPr>
          <w:lang w:val="es-ES"/>
        </w:rPr>
        <w:lastRenderedPageBreak/>
        <w:t>Anexos</w:t>
      </w:r>
      <w:bookmarkEnd w:id="19"/>
    </w:p>
    <w:p w:rsidRPr="001133C3" w:rsidR="00790DF5" w:rsidRDefault="00790DF5" w14:paraId="438F784E" w14:textId="77777777">
      <w:pPr>
        <w:rPr>
          <w:lang w:val="es-ES"/>
        </w:rPr>
      </w:pPr>
    </w:p>
    <w:sectPr w:rsidRPr="001133C3" w:rsidR="00790DF5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3ab250574be404f"/>
      <w:sectPrChange w:author="Gabriel Roque Carriel" w:date="2019-08-05T10:54:58.4902032" w:id="728941022">
        <w:sectPr w:rsidRPr="001133C3" w:rsidR="00790DF5">
          <w:pgSz w:w="12240" w:h="15840"/>
          <w:pgMar w:top="1440" w:right="1440" w:bottom="1440" w:left="1440" w:header="720" w:footer="720" w:gutter="0"/>
          <w:cols w:space="720"/>
          <w:docGrid w:linePitch="36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450" w:rsidP="006A1264" w:rsidRDefault="00D85450" w14:paraId="2B77F050" w14:textId="77777777">
      <w:pPr>
        <w:spacing w:after="0" w:line="240" w:lineRule="auto"/>
      </w:pPr>
      <w:r>
        <w:separator/>
      </w:r>
    </w:p>
  </w:endnote>
  <w:endnote w:type="continuationSeparator" w:id="0">
    <w:p w:rsidR="00D85450" w:rsidP="006A1264" w:rsidRDefault="00D85450" w14:paraId="5FBC4471" w14:textId="77777777">
      <w:pPr>
        <w:spacing w:after="0" w:line="240" w:lineRule="auto"/>
      </w:pPr>
      <w:r>
        <w:continuationSeparator/>
      </w:r>
    </w:p>
  </w:endnote>
  <w:endnote w:type="continuationNotice" w:id="1">
    <w:p w:rsidR="00D85450" w:rsidRDefault="00D85450" w14:paraId="49A13B5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1D3940" w:rsidTr="141D3940" w14:paraId="15510FCB">
      <w:trPr>
        <w:ins w:author="Gabriel Roque Carriel" w:date="2019-08-05T10:54:58.4902032" w:id="278459944"/>
      </w:trPr>
      <w:tc>
        <w:tcPr>
          <w:tcW w:w="3120" w:type="dxa"/>
          <w:tcMar/>
        </w:tcPr>
        <w:p w:rsidR="141D3940" w:rsidP="141D3940" w:rsidRDefault="141D3940" w14:paraId="78308907" w14:textId="72775C3E">
          <w:pPr>
            <w:pStyle w:val="Header"/>
            <w:bidi w:val="0"/>
            <w:ind w:left="-115"/>
            <w:jc w:val="left"/>
            <w:rPr>
              <w:ins w:author="Gabriel Roque Carriel" w:date="2019-08-05T10:54:58.4902032" w:id="2113894816"/>
            </w:rPr>
            <w:pPrChange w:author="Gabriel Roque Carriel" w:date="2019-08-05T10:54:58.4902032" w:id="1835223437">
              <w:pPr/>
            </w:pPrChange>
          </w:pPr>
        </w:p>
      </w:tc>
      <w:tc>
        <w:tcPr>
          <w:tcW w:w="3120" w:type="dxa"/>
          <w:tcMar/>
        </w:tcPr>
        <w:p w:rsidR="141D3940" w:rsidP="141D3940" w:rsidRDefault="141D3940" w14:paraId="34E740B8" w14:textId="2A21DC09">
          <w:pPr>
            <w:pStyle w:val="Header"/>
            <w:bidi w:val="0"/>
            <w:jc w:val="center"/>
            <w:rPr>
              <w:ins w:author="Gabriel Roque Carriel" w:date="2019-08-05T10:54:58.4902032" w:id="1519492364"/>
            </w:rPr>
            <w:pPrChange w:author="Gabriel Roque Carriel" w:date="2019-08-05T10:54:58.4902032" w:id="1807228595">
              <w:pPr/>
            </w:pPrChange>
          </w:pPr>
        </w:p>
      </w:tc>
      <w:tc>
        <w:tcPr>
          <w:tcW w:w="3120" w:type="dxa"/>
          <w:tcMar/>
        </w:tcPr>
        <w:p w:rsidR="141D3940" w:rsidP="141D3940" w:rsidRDefault="141D3940" w14:paraId="3328617A" w14:textId="35FC0F46">
          <w:pPr>
            <w:pStyle w:val="Header"/>
            <w:bidi w:val="0"/>
            <w:ind w:right="-115"/>
            <w:jc w:val="right"/>
            <w:rPr>
              <w:ins w:author="Gabriel Roque Carriel" w:date="2019-08-05T10:54:58.4902032" w:id="28091419"/>
            </w:rPr>
            <w:pPrChange w:author="Gabriel Roque Carriel" w:date="2019-08-05T10:54:58.4902032" w:id="172172615">
              <w:pPr/>
            </w:pPrChange>
          </w:pPr>
        </w:p>
      </w:tc>
    </w:tr>
  </w:tbl>
  <w:p w:rsidR="141D3940" w:rsidP="141D3940" w:rsidRDefault="141D3940" w14:paraId="4EE26C1F" w14:textId="49099742">
    <w:pPr>
      <w:pStyle w:val="Footer"/>
      <w:bidi w:val="0"/>
      <w:pPrChange w:author="Gabriel Roque Carriel" w:date="2019-08-05T10:54:58.4902032" w:id="1506930443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450" w:rsidP="006A1264" w:rsidRDefault="00D85450" w14:paraId="58D0FFA6" w14:textId="77777777">
      <w:pPr>
        <w:spacing w:after="0" w:line="240" w:lineRule="auto"/>
      </w:pPr>
      <w:r>
        <w:separator/>
      </w:r>
    </w:p>
  </w:footnote>
  <w:footnote w:type="continuationSeparator" w:id="0">
    <w:p w:rsidR="00D85450" w:rsidP="006A1264" w:rsidRDefault="00D85450" w14:paraId="5C0E76FB" w14:textId="77777777">
      <w:pPr>
        <w:spacing w:after="0" w:line="240" w:lineRule="auto"/>
      </w:pPr>
      <w:r>
        <w:continuationSeparator/>
      </w:r>
    </w:p>
  </w:footnote>
  <w:footnote w:type="continuationNotice" w:id="1">
    <w:p w:rsidR="00D85450" w:rsidRDefault="00D85450" w14:paraId="7AEF9D0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453CA" w:rsidR="00B433F1" w:rsidP="00F453CA" w:rsidRDefault="00B433F1" w14:paraId="79D94DFF" w14:textId="776EACB8">
    <w:pPr>
      <w:pStyle w:val="Header"/>
      <w:tabs>
        <w:tab w:val="left" w:pos="8910"/>
      </w:tabs>
      <w:jc w:val="right"/>
      <w:rPr>
        <w:lang w:val="es-EC"/>
      </w:rPr>
    </w:pPr>
    <w:r w:rsidRPr="00F453CA">
      <w:rPr>
        <w:rStyle w:val="PageNumber"/>
        <w:lang w:val="es-EC"/>
      </w:rPr>
      <w:t xml:space="preserve">Conexión remota a servidores     </w:t>
    </w:r>
    <w:r w:rsidRPr="00F453CA">
      <w:rPr>
        <w:rStyle w:val="PageNumber"/>
        <w:lang w:val="es-EC"/>
      </w:rPr>
      <w:fldChar w:fldCharType="begin"/>
    </w:r>
    <w:r w:rsidRPr="00F453CA">
      <w:rPr>
        <w:rStyle w:val="PageNumber"/>
        <w:lang w:val="es-EC"/>
      </w:rPr>
      <w:instrText xml:space="preserve"> PAGE </w:instrText>
    </w:r>
    <w:r w:rsidRPr="00F453CA">
      <w:rPr>
        <w:rStyle w:val="PageNumber"/>
        <w:lang w:val="es-EC"/>
      </w:rPr>
      <w:fldChar w:fldCharType="separate"/>
    </w:r>
    <w:r w:rsidRPr="00F453CA">
      <w:rPr>
        <w:rStyle w:val="PageNumber"/>
        <w:lang w:val="es-EC"/>
      </w:rPr>
      <w:t>1</w:t>
    </w:r>
    <w:r w:rsidRPr="00F453CA">
      <w:rPr>
        <w:rStyle w:val="PageNumber"/>
        <w:lang w:val="es-EC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5E"/>
    <w:multiLevelType w:val="hybridMultilevel"/>
    <w:tmpl w:val="C8BEADF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1637BB"/>
    <w:multiLevelType w:val="hybridMultilevel"/>
    <w:tmpl w:val="733E911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trackRevisions/>
  <w:documentProtection w:edit="trackedChanges" w:enforcement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CA7DE"/>
    <w:rsid w:val="000537F6"/>
    <w:rsid w:val="000D52EA"/>
    <w:rsid w:val="000E0F34"/>
    <w:rsid w:val="000F3325"/>
    <w:rsid w:val="000F52F5"/>
    <w:rsid w:val="001133C3"/>
    <w:rsid w:val="0014177E"/>
    <w:rsid w:val="001724DF"/>
    <w:rsid w:val="00174687"/>
    <w:rsid w:val="001866CC"/>
    <w:rsid w:val="00187F20"/>
    <w:rsid w:val="001960FA"/>
    <w:rsid w:val="001B2479"/>
    <w:rsid w:val="001F36BB"/>
    <w:rsid w:val="002758BB"/>
    <w:rsid w:val="0035000E"/>
    <w:rsid w:val="0037402E"/>
    <w:rsid w:val="003860DB"/>
    <w:rsid w:val="003C719A"/>
    <w:rsid w:val="003D576D"/>
    <w:rsid w:val="0041106C"/>
    <w:rsid w:val="0041796E"/>
    <w:rsid w:val="00493FAB"/>
    <w:rsid w:val="004A25A7"/>
    <w:rsid w:val="004A3E3C"/>
    <w:rsid w:val="005671FB"/>
    <w:rsid w:val="0058773C"/>
    <w:rsid w:val="00613277"/>
    <w:rsid w:val="006A1264"/>
    <w:rsid w:val="006D1B71"/>
    <w:rsid w:val="00790DF5"/>
    <w:rsid w:val="007B3F8F"/>
    <w:rsid w:val="007C1D2C"/>
    <w:rsid w:val="007D384A"/>
    <w:rsid w:val="00834814"/>
    <w:rsid w:val="008B7A23"/>
    <w:rsid w:val="008E5727"/>
    <w:rsid w:val="008F17F4"/>
    <w:rsid w:val="00996218"/>
    <w:rsid w:val="009C79E6"/>
    <w:rsid w:val="00A04855"/>
    <w:rsid w:val="00A45178"/>
    <w:rsid w:val="00A64DAB"/>
    <w:rsid w:val="00A74FF6"/>
    <w:rsid w:val="00A770D5"/>
    <w:rsid w:val="00AB3008"/>
    <w:rsid w:val="00AD0688"/>
    <w:rsid w:val="00AE13B8"/>
    <w:rsid w:val="00AE23DA"/>
    <w:rsid w:val="00AE27D5"/>
    <w:rsid w:val="00B433F1"/>
    <w:rsid w:val="00B652F2"/>
    <w:rsid w:val="00B87789"/>
    <w:rsid w:val="00BF6215"/>
    <w:rsid w:val="00C20803"/>
    <w:rsid w:val="00C940F1"/>
    <w:rsid w:val="00CA682E"/>
    <w:rsid w:val="00CF4E16"/>
    <w:rsid w:val="00D23709"/>
    <w:rsid w:val="00D85450"/>
    <w:rsid w:val="00D93F4E"/>
    <w:rsid w:val="00DE53B0"/>
    <w:rsid w:val="00E377A8"/>
    <w:rsid w:val="00EB7D0F"/>
    <w:rsid w:val="00EC4A63"/>
    <w:rsid w:val="00F11DDF"/>
    <w:rsid w:val="00F453CA"/>
    <w:rsid w:val="00F85075"/>
    <w:rsid w:val="00FC6803"/>
    <w:rsid w:val="00FD406A"/>
    <w:rsid w:val="141D3940"/>
    <w:rsid w:val="1AC0B829"/>
    <w:rsid w:val="62DFF761"/>
    <w:rsid w:val="664CA7DE"/>
    <w:rsid w:val="68537A13"/>
    <w:rsid w:val="6966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FA97"/>
  <w15:chartTrackingRefBased/>
  <w15:docId w15:val="{1C5A2616-FD50-49FB-A60A-446CF342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E3C"/>
  </w:style>
  <w:style w:type="paragraph" w:styleId="Heading1">
    <w:name w:val="heading 1"/>
    <w:basedOn w:val="Normal"/>
    <w:next w:val="Normal"/>
    <w:link w:val="Heading1Char"/>
    <w:uiPriority w:val="9"/>
    <w:qFormat/>
    <w:rsid w:val="003500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2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8B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77A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A3E3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4A3E3C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A12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6A1264"/>
  </w:style>
  <w:style w:type="paragraph" w:styleId="Footer">
    <w:name w:val="footer"/>
    <w:basedOn w:val="Normal"/>
    <w:link w:val="FooterChar"/>
    <w:uiPriority w:val="99"/>
    <w:unhideWhenUsed/>
    <w:rsid w:val="006A12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1264"/>
  </w:style>
  <w:style w:type="character" w:styleId="Heading1Char" w:customStyle="1">
    <w:name w:val="Heading 1 Char"/>
    <w:basedOn w:val="DefaultParagraphFont"/>
    <w:link w:val="Heading1"/>
    <w:uiPriority w:val="9"/>
    <w:rsid w:val="0035000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00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5075"/>
    <w:pPr>
      <w:spacing w:after="100"/>
    </w:pPr>
  </w:style>
  <w:style w:type="paragraph" w:styleId="Revision">
    <w:name w:val="Revision"/>
    <w:hidden/>
    <w:uiPriority w:val="99"/>
    <w:semiHidden/>
    <w:rsid w:val="00A04855"/>
    <w:pPr>
      <w:spacing w:after="0" w:line="240" w:lineRule="auto"/>
    </w:pPr>
  </w:style>
  <w:style w:type="character" w:styleId="PageNumber">
    <w:name w:val="page number"/>
    <w:basedOn w:val="DefaultParagraphFont"/>
    <w:semiHidden/>
    <w:unhideWhenUsed/>
    <w:rsid w:val="00B433F1"/>
  </w:style>
  <w:style w:type="character" w:styleId="Hyperlink">
    <w:name w:val="Hyperlink"/>
    <w:basedOn w:val="DefaultParagraphFont"/>
    <w:uiPriority w:val="99"/>
    <w:unhideWhenUsed/>
    <w:rsid w:val="007C1D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1D2C"/>
    <w:pPr>
      <w:spacing w:after="100"/>
      <w:ind w:left="220"/>
    </w:pPr>
    <w:rPr>
      <w:rFonts w:cs="Times New Roman" w:eastAsiaTheme="minorEastAsia"/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7C1D2C"/>
    <w:pPr>
      <w:spacing w:after="100"/>
      <w:ind w:left="440"/>
    </w:pPr>
    <w:rPr>
      <w:rFonts w:cs="Times New Roman" w:eastAsiaTheme="minorEastAsia"/>
      <w:lang w:val="es-ES" w:eastAsia="es-ES"/>
    </w:rPr>
  </w:style>
  <w:style w:type="character" w:styleId="Heading2Char" w:customStyle="1">
    <w:name w:val="Heading 2 Char"/>
    <w:basedOn w:val="DefaultParagraphFont"/>
    <w:link w:val="Heading2"/>
    <w:uiPriority w:val="9"/>
    <w:rsid w:val="007C1D2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758B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9E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8cb324f5b1943dd" /><Relationship Type="http://schemas.openxmlformats.org/officeDocument/2006/relationships/footer" Target="/word/footer.xml" Id="Rf3ab250574be40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203bd-fc2f-4199-80f1-c80e2f9d6d34}"/>
      </w:docPartPr>
      <w:docPartBody>
        <w:p w14:paraId="135ED7C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9ED481817A8B4FB8996A088D43A9F6" ma:contentTypeVersion="6" ma:contentTypeDescription="Crear nuevo documento." ma:contentTypeScope="" ma:versionID="fa810774e682c4fe24f7ff1ff4545dfa">
  <xsd:schema xmlns:xsd="http://www.w3.org/2001/XMLSchema" xmlns:xs="http://www.w3.org/2001/XMLSchema" xmlns:p="http://schemas.microsoft.com/office/2006/metadata/properties" xmlns:ns2="f54531d7-0ac2-4d68-9abc-e74aa0c37c0d" targetNamespace="http://schemas.microsoft.com/office/2006/metadata/properties" ma:root="true" ma:fieldsID="872dfb65208035ad626298a2d4766cee" ns2:_="">
    <xsd:import namespace="f54531d7-0ac2-4d68-9abc-e74aa0c37c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531d7-0ac2-4d68-9abc-e74aa0c37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D09DE-A61B-4B9B-8604-C451F8F14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B35CC2-B412-4FBD-BA55-7BF0F0B5D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D82F0-4C2E-43F3-BC22-0D4234B407E1}"/>
</file>

<file path=customXml/itemProps4.xml><?xml version="1.0" encoding="utf-8"?>
<ds:datastoreItem xmlns:ds="http://schemas.openxmlformats.org/officeDocument/2006/customXml" ds:itemID="{5E04FA85-74D4-4AA9-B9B4-E0BDFE1D0C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Gabriel Roque Carriel</ap:Manager>
  <ap:Company>Facultad de Ingeniería en Electricidad y Computación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Conexión remota a servidores</dc:title>
  <dc:subject>Administración de Servicios de Red Bajo Linux</dc:subject>
  <dc:creator>groque@espol.edu.ec;anivmart@espol.edu.ec;cesanava@espol.edu.ec;msegarra@espol.edu.ec;sdpachec@espol.edu.ec</dc:creator>
  <keywords/>
  <dc:description/>
  <lastModifiedBy>Gabriel Roque Carriel</lastModifiedBy>
  <revision>68</revision>
  <dcterms:created xsi:type="dcterms:W3CDTF">2019-07-18T14:15:00.0000000Z</dcterms:created>
  <dcterms:modified xsi:type="dcterms:W3CDTF">2019-08-05T17:54:59.2388270Z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0x010100A29ED481817A8B4FB8996A088D43A9F6</vt:lpwstr>
  </property>
</Properties>
</file>